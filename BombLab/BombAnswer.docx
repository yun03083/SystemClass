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Bomb Lab</w:t>
      </w:r>
    </w:p>
    <w:p>
      <w:pPr>
        <w:pStyle w:val="PO1"/>
        <w:jc w:val="right"/>
        <w:ind w:left="800" w:firstLine="0"/>
        <w:rPr>
          <w:b w:val="1"/>
          <w:sz w:val="22"/>
          <w:szCs w:val="22"/>
        </w:rPr>
      </w:pPr>
      <w:del w:id="2" w:author="" w:date="2019-11-26T15:53:00Z">
        <w:r>
          <w:rPr>
            <w:b w:val="1"/>
            <w:sz w:val="22"/>
            <w:szCs w:val="22"/>
          </w:rPr>
          <w:delText xml:space="preserve">201524517 윤태완</w:delText>
        </w:r>
      </w:del>
    </w:p>
    <w:p>
      <w:pPr>
        <w:pStyle w:val="PO1"/>
        <w:jc w:val="left"/>
        <w:ind w:left="800" w:firstLine="0"/>
        <w:rPr>
          <w:b w:val="1"/>
          <w:sz w:val="22"/>
          <w:szCs w:val="22"/>
        </w:rPr>
      </w:pPr>
    </w:p>
    <w:p>
      <w:pPr>
        <w:pStyle w:val="PO1"/>
        <w:jc w:val="left"/>
        <w:ind w:left="800" w:firstLine="0"/>
        <w:rPr>
          <w:b w:val="1"/>
          <w:sz w:val="22"/>
          <w:szCs w:val="22"/>
        </w:rPr>
      </w:pPr>
      <w:r>
        <w:rPr>
          <w:b w:val="0"/>
          <w:sz w:val="22"/>
          <w:szCs w:val="22"/>
        </w:rPr>
        <w:t xml:space="preserve">*기본적으로 explode_bomb에 breakpoint를 걸고 작업했습니다.</w:t>
      </w:r>
    </w:p>
    <w:p>
      <w:pPr>
        <w:pStyle w:val="PO1"/>
        <w:jc w:val="left"/>
        <w:ind w:left="80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>Phase_1</w:t>
      </w:r>
    </w:p>
    <w:p>
      <w:pPr>
        <w:pStyle w:val="PO1"/>
        <w:jc w:val="left"/>
        <w:ind w:left="80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573905" cy="122110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un03/AppData/Roaming/PolarisOffice/ETemp/11388_22100848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221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&lt;String_not_equal&gt;이 있으므로 입력 받아야 할 것은 string이라는것을 알 수 있</w:t>
      </w:r>
      <w:r>
        <w:rPr>
          <w:b w:val="0"/>
          <w:sz w:val="22"/>
          <w:szCs w:val="22"/>
        </w:rPr>
        <w:t xml:space="preserve">다.&lt;String_not_equal&gt;이 실행되기 직전의 레지스터, 즉 %rsi를 확인하면 “Crikey! </w:t>
      </w:r>
      <w:r>
        <w:rPr>
          <w:b w:val="0"/>
          <w:sz w:val="22"/>
          <w:szCs w:val="22"/>
        </w:rPr>
        <w:t xml:space="preserve">I have lost my mojo!”라는 문자열을 발견할 수 있다. 이 문자열이 phase_1을 통</w:t>
      </w:r>
      <w:r>
        <w:rPr>
          <w:b w:val="0"/>
          <w:sz w:val="22"/>
          <w:szCs w:val="22"/>
        </w:rPr>
        <w:t xml:space="preserve">과하는 열쇠가 된다.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>Phase_2</w:t>
      </w:r>
    </w:p>
    <w:p>
      <w:pPr>
        <w:pStyle w:val="PO1"/>
        <w:jc w:val="left"/>
        <w:ind w:left="800" w:firstLine="0"/>
        <w:rPr/>
      </w:pPr>
      <w:r>
        <w:rPr>
          <w:sz w:val="20"/>
        </w:rPr>
        <w:drawing>
          <wp:inline distT="0" distB="0" distL="0" distR="0">
            <wp:extent cx="3710305" cy="331851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un03/AppData/Roaming/PolarisOffice/ETemp/11388_22100848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319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&lt;read_six_number&gt;가 있는것을 보면 입력할 것이 6개의 숫자라는것을 알 수 있</w:t>
      </w:r>
      <w:r>
        <w:rPr>
          <w:b w:val="0"/>
          <w:sz w:val="22"/>
          <w:szCs w:val="22"/>
        </w:rPr>
        <w:t xml:space="preserve">다.그리고 그 다음 0을 비교하고 그 다음  1을 비교한다. 즉 처음 두개의 숫자는 </w:t>
      </w:r>
      <w:r>
        <w:rPr>
          <w:b w:val="0"/>
          <w:sz w:val="22"/>
          <w:szCs w:val="22"/>
        </w:rPr>
        <w:t xml:space="preserve">0과 1이라는것을 알 수 있다. 그리고 중간에 보면 loop가 계속되는것을 확인할 </w:t>
      </w:r>
      <w:r>
        <w:rPr>
          <w:b w:val="0"/>
          <w:sz w:val="22"/>
          <w:szCs w:val="22"/>
        </w:rPr>
        <w:t xml:space="preserve">수 있는데, %rbp와 %rbx 그리고 %eax를 잘 보다 보면 이전값+지금값 = 다음값 </w:t>
      </w:r>
      <w:r>
        <w:rPr>
          <w:b w:val="0"/>
          <w:sz w:val="22"/>
          <w:szCs w:val="22"/>
        </w:rPr>
        <w:t xml:space="preserve">이라는 사실을 알 수 있다. 따라서 답은 0 1 1 2 3 5 가 된다.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>Phase_3</w:t>
      </w:r>
    </w:p>
    <w:p>
      <w:pPr>
        <w:pStyle w:val="PO1"/>
        <w:jc w:val="left"/>
        <w:ind w:left="800" w:firstLine="0"/>
        <w:rPr/>
      </w:pPr>
      <w:r>
        <w:rPr>
          <w:sz w:val="20"/>
        </w:rPr>
        <w:drawing>
          <wp:inline distT="0" distB="0" distL="0" distR="0">
            <wp:extent cx="3310255" cy="401764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un03/AppData/Roaming/PolarisOffice/ETemp/11388_22100848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4018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sz w:val="20"/>
        </w:rPr>
        <w:drawing>
          <wp:inline distT="0" distB="0" distL="0" distR="0">
            <wp:extent cx="3700780" cy="310769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yun03/AppData/Roaming/PolarisOffice/ETemp/11388_22100848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3108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초반에 scanf가 불리는것을 확인 할 수 있는데, x/s 명령으로 직전에 주어지는 </w:t>
      </w:r>
      <w:r>
        <w:rPr>
          <w:b w:val="0"/>
          <w:sz w:val="22"/>
          <w:szCs w:val="22"/>
        </w:rPr>
        <w:t xml:space="preserve">0x555555556b89를 확인해 보면 “%d %c %d”가 뜬다. 즉 여기서 입력은 숫자, 문</w:t>
      </w:r>
      <w:r>
        <w:rPr>
          <w:b w:val="0"/>
          <w:sz w:val="22"/>
          <w:szCs w:val="22"/>
        </w:rPr>
        <w:t xml:space="preserve">자, 숫자 라는 뜻이 된다. 그리고 0x7과 cmpl을 하는것을 보아 첫번째 숫자는 7</w:t>
      </w:r>
      <w:r>
        <w:rPr>
          <w:b w:val="0"/>
          <w:sz w:val="22"/>
          <w:szCs w:val="22"/>
        </w:rPr>
        <w:t xml:space="preserve">보다 작아야 한다는 뜻이 된다. 그리고 두번째 이루어지는 작업은 +328부터 이</w:t>
      </w:r>
      <w:r>
        <w:rPr>
          <w:b w:val="0"/>
          <w:sz w:val="22"/>
          <w:szCs w:val="22"/>
        </w:rPr>
        <w:t xml:space="preserve">루어지는데, %al레지스터와 관련이 있었다. 여러 숫자들을 넣어가며 확인해 본 </w:t>
      </w:r>
      <w:r>
        <w:rPr>
          <w:b w:val="0"/>
          <w:sz w:val="22"/>
          <w:szCs w:val="22"/>
        </w:rPr>
        <w:t xml:space="preserve">결과 %al레지스터의 값이 입력값에 따라 바뀐다는 것을 알게 되었고, 두번째 입</w:t>
      </w:r>
      <w:r>
        <w:rPr>
          <w:b w:val="0"/>
          <w:sz w:val="22"/>
          <w:szCs w:val="22"/>
        </w:rPr>
        <w:t xml:space="preserve">력은 문자이니 아스키 코드라고 추측을 하였다. 3을 넣으니 %al에 105라는 수가 </w:t>
      </w:r>
      <w:r>
        <w:rPr>
          <w:b w:val="0"/>
          <w:sz w:val="22"/>
          <w:szCs w:val="22"/>
        </w:rPr>
        <w:t xml:space="preserve">들어있었다. 즉 3일때는 i를 입력해야 한다고 추측할 수 있다. 그 다음은 입력한 </w:t>
      </w:r>
      <w:r>
        <w:rPr>
          <w:b w:val="0"/>
          <w:sz w:val="22"/>
          <w:szCs w:val="22"/>
        </w:rPr>
        <w:t xml:space="preserve">것에 따라 계산한 주소에 따라서 점프를 하게 되는데, 그 주소에 따라 입력되는 </w:t>
      </w:r>
      <w:r>
        <w:rPr>
          <w:b w:val="0"/>
          <w:sz w:val="22"/>
          <w:szCs w:val="22"/>
        </w:rPr>
        <w:t xml:space="preserve">%eax를 확인해 보니 94가 나왔다. 따라서 답은 “3 i 94”가 된다.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>Phase_4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573905" cy="342138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yun03/AppData/Roaming/PolarisOffice/ETemp/11388_22100848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422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이번에도 scanf입력을 받기 전에 x/s로 0x555555556e75를 확인해보면 “%d %d”</w:t>
      </w:r>
      <w:r>
        <w:rPr>
          <w:b w:val="0"/>
          <w:sz w:val="22"/>
          <w:szCs w:val="22"/>
        </w:rPr>
        <w:t xml:space="preserve">가 나온다. 즉 입력할 것은 숫자 2개가 된다. 일단 cmpl 0xe(14) 를 보면 첫 입력</w:t>
      </w:r>
      <w:r>
        <w:rPr>
          <w:b w:val="0"/>
          <w:sz w:val="22"/>
          <w:szCs w:val="22"/>
        </w:rPr>
        <w:t xml:space="preserve">은 14보다 작아야 함을 알 수 있다. 그리고 &lt;func4&gt;를 호출 함을 알 수 있다. </w:t>
      </w:r>
      <w:r>
        <w:rPr>
          <w:b w:val="0"/>
          <w:sz w:val="22"/>
          <w:szCs w:val="22"/>
        </w:rPr>
        <w:t xml:space="preserve">그리고 2가 되는지 확인하여 다음 단계로 가는 것을 볼 수 있다. 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573905" cy="364045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yun03/AppData/Roaming/PolarisOffice/ETemp/11388_22100848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641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Func4를 확인한 결과 5를 넣으면 2가 결과로 나오는 걸 확인할 수 있다. 그리고 </w:t>
      </w:r>
      <w:r>
        <w:rPr>
          <w:b w:val="0"/>
          <w:sz w:val="22"/>
          <w:szCs w:val="22"/>
        </w:rPr>
        <w:t xml:space="preserve">+79에서 0x2와 (%rsp)0x4를 비교하므로 두번째 값은 2라는것을 확인 할 수 있다. </w:t>
      </w:r>
      <w:r>
        <w:rPr>
          <w:b w:val="0"/>
          <w:sz w:val="22"/>
          <w:szCs w:val="22"/>
        </w:rPr>
        <w:t xml:space="preserve">즉 답은 “5 2”가 된다.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p>
      <w:pPr>
        <w:pStyle w:val="PO1"/>
        <w:jc w:val="left"/>
        <w:ind w:left="80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>Phase_5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573905" cy="2411730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yun03/AppData/Roaming/PolarisOffice/ETemp/11388_22100848/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412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&lt;string_length&gt; 밑의 0x6과 비교하는 cmp명령을 보니 6개의 문자로 구성된 문</w:t>
      </w:r>
      <w:r>
        <w:rPr>
          <w:b w:val="0"/>
          <w:sz w:val="22"/>
          <w:szCs w:val="22"/>
        </w:rPr>
        <w:t xml:space="preserve">자열을 입력해야 함을 알 수 있다. 그리고 시행착오 끝에 확인한 x/16d명령으로 </w:t>
      </w:r>
      <w:r>
        <w:rPr>
          <w:b w:val="0"/>
          <w:sz w:val="22"/>
          <w:szCs w:val="22"/>
        </w:rPr>
        <w:t xml:space="preserve">0x555555556bc0를 </w:t>
      </w:r>
      <w:del w:id="0" w:author="" w:date="2019-10-03T21:31:00Z">
        <w:r>
          <w:rPr>
            <w:b w:val="0"/>
            <w:sz w:val="22"/>
            <w:szCs w:val="22"/>
          </w:rPr>
          <w:delText xml:space="preserve">확인해 </w:delText>
        </w:r>
      </w:del>
      <w:r>
        <w:rPr>
          <w:b w:val="0"/>
          <w:sz w:val="22"/>
          <w:szCs w:val="22"/>
        </w:rPr>
        <w:t xml:space="preserve">보면 숫자의 배열이 있는것을 확인 할 수 있</w:t>
      </w:r>
      <w:ins w:id="1" w:author="" w:date="2019-10-03T21:31:00Z">
        <w:r>
          <w:rPr>
            <w:b w:val="0"/>
            <w:sz w:val="22"/>
            <w:szCs w:val="22"/>
          </w:rPr>
          <w:t>었</w:t>
        </w:r>
      </w:ins>
      <w:r>
        <w:rPr>
          <w:b w:val="0"/>
          <w:sz w:val="22"/>
          <w:szCs w:val="22"/>
        </w:rPr>
        <w:t>다.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573905" cy="982980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yun03/AppData/Roaming/PolarisOffice/ETemp/11388_22100848/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983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첫 숫자는 공백이고 a는 10, b는 6... 이런식으로 문자와 숫자가 연결됨을 알 수 </w:t>
      </w:r>
      <w:r>
        <w:rPr>
          <w:b w:val="0"/>
          <w:sz w:val="22"/>
          <w:szCs w:val="22"/>
        </w:rPr>
        <w:t xml:space="preserve">있다. 그리고 그 맵핑된 수들을 더해서 +51에서 0x1f와 비교를 한다. 여러가지 </w:t>
      </w:r>
      <w:r>
        <w:rPr>
          <w:b w:val="0"/>
          <w:sz w:val="22"/>
          <w:szCs w:val="22"/>
        </w:rPr>
        <w:t xml:space="preserve">경우가 있겠지만, 여기서는 “bcfghm”(6+1+9+3+4+8=31)로 답을 정하였다.</w:t>
      </w:r>
    </w:p>
    <w:p>
      <w:pPr>
        <w:pStyle w:val="PO1"/>
        <w:jc w:val="left"/>
        <w:ind w:left="800" w:firstLine="0"/>
        <w:rPr>
          <w:b w:val="0"/>
          <w:sz w:val="22"/>
          <w:szCs w:val="22"/>
        </w:rPr>
      </w:pPr>
    </w:p>
    <w:sectPr>
      <w:pgSz w:w="11906" w:h="16838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10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태완 윤</dc:creator>
  <cp:lastModifiedBy/>
  <dcterms:modified xsi:type="dcterms:W3CDTF">2019-11-03T12:22:21Z</dcterms:modified>
</cp:coreProperties>
</file>